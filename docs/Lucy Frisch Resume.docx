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6C074" w14:textId="77777777" w:rsidR="00C52FB1" w:rsidRDefault="00C52FB1" w:rsidP="00DD5E5D">
      <w:pPr>
        <w:pStyle w:val="Title"/>
        <w:jc w:val="right"/>
        <w:pPrChange w:id="0" w:author="Felix Sargent" w:date="2015-07-31T17:22:00Z">
          <w:pPr>
            <w:pStyle w:val="Title"/>
          </w:pPr>
        </w:pPrChange>
      </w:pPr>
      <w:r>
        <w:t>LUCY A. FRISCH</w:t>
      </w:r>
    </w:p>
    <w:p w14:paraId="2B92250B" w14:textId="77777777" w:rsidR="00C52FB1" w:rsidRDefault="00C52FB1" w:rsidP="00DD5E5D">
      <w:pPr>
        <w:pStyle w:val="Subtitle"/>
        <w:jc w:val="right"/>
        <w:pPrChange w:id="1" w:author="Felix Sargent" w:date="2015-07-31T17:22:00Z">
          <w:pPr>
            <w:pStyle w:val="Subtitle"/>
          </w:pPr>
        </w:pPrChange>
      </w:pPr>
      <w:r>
        <w:t xml:space="preserve">(203) 554-5022 | frisch.lucy@gmail.com </w:t>
      </w:r>
    </w:p>
    <w:p w14:paraId="20A3D710" w14:textId="77777777" w:rsidR="00C52FB1" w:rsidRDefault="00C52FB1" w:rsidP="00DD5E5D">
      <w:pPr>
        <w:pStyle w:val="Heading1"/>
        <w:jc w:val="right"/>
        <w:pPrChange w:id="2" w:author="Felix Sargent" w:date="2015-07-31T17:22:00Z">
          <w:pPr>
            <w:pStyle w:val="Heading1"/>
          </w:pPr>
        </w:pPrChange>
      </w:pPr>
      <w:r w:rsidRPr="00DD5E5D">
        <w:rPr>
          <w:sz w:val="40"/>
          <w:rPrChange w:id="3" w:author="Felix Sargent" w:date="2015-07-31T17:23:00Z">
            <w:rPr/>
          </w:rPrChange>
        </w:rPr>
        <w:t>EXPERIENCE</w:t>
      </w:r>
    </w:p>
    <w:p w14:paraId="487E3FE7" w14:textId="771EEF5C" w:rsidR="00C52FB1" w:rsidRPr="00DD5E5D" w:rsidDel="00DD5E5D" w:rsidRDefault="00CC56BC" w:rsidP="00DD5E5D">
      <w:pPr>
        <w:pStyle w:val="PersonalName"/>
        <w:rPr>
          <w:del w:id="4" w:author="Felix Sargent" w:date="2015-07-31T17:21:00Z"/>
          <w:rStyle w:val="BookTitle"/>
          <w:rPrChange w:id="5" w:author="Felix Sargent" w:date="2015-07-31T17:21:00Z">
            <w:rPr>
              <w:del w:id="6" w:author="Felix Sargent" w:date="2015-07-31T17:21:00Z"/>
            </w:rPr>
          </w:rPrChange>
        </w:rPr>
        <w:pPrChange w:id="7" w:author="Felix Sargent" w:date="2015-07-31T17:20:00Z">
          <w:pPr>
            <w:pStyle w:val="Heading2"/>
          </w:pPr>
        </w:pPrChange>
      </w:pPr>
      <w:commentRangeStart w:id="8"/>
      <w:ins w:id="9" w:author="Felix Sargent" w:date="2015-07-31T17:19:00Z">
        <w:r w:rsidRPr="00F562AF">
          <w:t xml:space="preserve">Digital Content Marketing Specialist </w:t>
        </w:r>
        <w:commentRangeEnd w:id="8"/>
        <w:r w:rsidRPr="00DD5E5D">
          <w:rPr>
            <w:rPrChange w:id="10" w:author="Felix Sargent" w:date="2015-07-31T17:19:00Z">
              <w:rPr>
                <w:rStyle w:val="CommentReference"/>
              </w:rPr>
            </w:rPrChange>
          </w:rPr>
          <w:commentReference w:id="8"/>
        </w:r>
        <w:r w:rsidRPr="00DD5E5D">
          <w:br/>
        </w:r>
      </w:ins>
      <w:r w:rsidR="00C52FB1" w:rsidRPr="00DD5E5D">
        <w:rPr>
          <w:rStyle w:val="BookTitle"/>
          <w:rPrChange w:id="11" w:author="Felix Sargent" w:date="2015-07-31T17:20:00Z">
            <w:rPr/>
          </w:rPrChange>
        </w:rPr>
        <w:t>SPRINGER PUBLISHING COMPANY</w:t>
      </w:r>
      <w:ins w:id="12" w:author="Felix Sargent" w:date="2015-07-31T17:22:00Z">
        <w:r w:rsidR="00DD5E5D">
          <w:rPr>
            <w:rStyle w:val="BookTitle"/>
          </w:rPr>
          <w:br/>
        </w:r>
      </w:ins>
      <w:del w:id="13" w:author="Felix Sargent" w:date="2015-07-31T17:21:00Z">
        <w:r w:rsidR="00C52FB1" w:rsidRPr="00DD5E5D" w:rsidDel="00DD5E5D">
          <w:rPr>
            <w:rStyle w:val="BookTitle"/>
            <w:rPrChange w:id="14" w:author="Felix Sargent" w:date="2015-07-31T17:21:00Z">
              <w:rPr/>
            </w:rPrChange>
          </w:rPr>
          <w:delText xml:space="preserve"> </w:delText>
        </w:r>
      </w:del>
    </w:p>
    <w:p w14:paraId="2E665883" w14:textId="56E96B17" w:rsidR="00C52FB1" w:rsidRPr="00DD5E5D" w:rsidRDefault="00C52FB1" w:rsidP="00DD5E5D">
      <w:pPr>
        <w:pStyle w:val="PersonalName"/>
        <w:rPr>
          <w:rStyle w:val="BookTitle"/>
          <w:rPrChange w:id="15" w:author="Felix Sargent" w:date="2015-07-31T17:21:00Z">
            <w:rPr/>
          </w:rPrChange>
        </w:rPr>
        <w:pPrChange w:id="16" w:author="Felix Sargent" w:date="2015-07-31T17:21:00Z">
          <w:pPr>
            <w:outlineLvl w:val="0"/>
          </w:pPr>
        </w:pPrChange>
      </w:pPr>
      <w:commentRangeStart w:id="17"/>
      <w:del w:id="18" w:author="Felix Sargent" w:date="2015-07-31T17:19:00Z">
        <w:r w:rsidRPr="00DD5E5D" w:rsidDel="00CC56BC">
          <w:rPr>
            <w:rStyle w:val="BookTitle"/>
            <w:rPrChange w:id="19" w:author="Felix Sargent" w:date="2015-07-31T17:21:00Z">
              <w:rPr/>
            </w:rPrChange>
          </w:rPr>
          <w:delText xml:space="preserve">Digital Content Marketing Specialist </w:delText>
        </w:r>
        <w:commentRangeEnd w:id="17"/>
        <w:r w:rsidR="0066510E" w:rsidRPr="00DD5E5D" w:rsidDel="00CC56BC">
          <w:rPr>
            <w:rStyle w:val="BookTitle"/>
            <w:rPrChange w:id="20" w:author="Felix Sargent" w:date="2015-07-31T17:21:00Z">
              <w:rPr>
                <w:rStyle w:val="CommentReference"/>
              </w:rPr>
            </w:rPrChange>
          </w:rPr>
          <w:commentReference w:id="17"/>
        </w:r>
        <w:r w:rsidRPr="00DD5E5D" w:rsidDel="00CC56BC">
          <w:rPr>
            <w:rStyle w:val="BookTitle"/>
            <w:rPrChange w:id="21" w:author="Felix Sargent" w:date="2015-07-31T17:21:00Z">
              <w:rPr/>
            </w:rPrChange>
          </w:rPr>
          <w:br/>
        </w:r>
      </w:del>
      <w:r w:rsidRPr="00DD5E5D">
        <w:rPr>
          <w:rStyle w:val="BookTitle"/>
          <w:rPrChange w:id="22" w:author="Felix Sargent" w:date="2015-07-31T17:21:00Z">
            <w:rPr/>
          </w:rPrChange>
        </w:rPr>
        <w:t xml:space="preserve">New York, NY </w:t>
      </w:r>
      <w:ins w:id="23" w:author="Felix Sargent" w:date="2015-07-31T17:22:00Z">
        <w:r w:rsidR="00DD5E5D">
          <w:rPr>
            <w:rStyle w:val="BookTitle"/>
          </w:rPr>
          <w:br/>
        </w:r>
      </w:ins>
      <w:r w:rsidRPr="00DD5E5D">
        <w:rPr>
          <w:rStyle w:val="BookTitle"/>
          <w:rPrChange w:id="24" w:author="Felix Sargent" w:date="2015-07-31T17:21:00Z">
            <w:rPr/>
          </w:rPrChange>
        </w:rPr>
        <w:t>January 2015-Present</w:t>
      </w:r>
    </w:p>
    <w:p w14:paraId="275E5A08" w14:textId="40BB32E7" w:rsidR="00C52FB1" w:rsidRDefault="00C52FB1" w:rsidP="00C52FB1">
      <w:pPr>
        <w:pStyle w:val="ListParagraph"/>
        <w:numPr>
          <w:ilvl w:val="0"/>
          <w:numId w:val="3"/>
        </w:numPr>
      </w:pPr>
      <w:commentRangeStart w:id="25"/>
      <w:r>
        <w:t xml:space="preserve">Create all print and digital marketing content, such as infographics, promotional </w:t>
      </w:r>
      <w:r w:rsidR="00A77C2C">
        <w:t>eBooks</w:t>
      </w:r>
      <w:r>
        <w:t xml:space="preserve">, surveys, webinars, social media posts, and press releases, including choosing and collaborating with freelance designers and printers for each project </w:t>
      </w:r>
      <w:commentRangeEnd w:id="25"/>
      <w:r w:rsidR="0066510E">
        <w:rPr>
          <w:rStyle w:val="CommentReference"/>
          <w:color w:val="auto"/>
        </w:rPr>
        <w:commentReference w:id="25"/>
      </w:r>
    </w:p>
    <w:p w14:paraId="69B0A079" w14:textId="77777777" w:rsidR="00C52FB1" w:rsidRDefault="00C52FB1" w:rsidP="00C52FB1">
      <w:pPr>
        <w:pStyle w:val="ListParagraph"/>
        <w:numPr>
          <w:ilvl w:val="0"/>
          <w:numId w:val="3"/>
        </w:numPr>
      </w:pPr>
      <w:r>
        <w:t>Founded Springer’s Digital Marketing campaign strategy</w:t>
      </w:r>
      <w:r>
        <w:t xml:space="preserve"> </w:t>
      </w:r>
    </w:p>
    <w:p w14:paraId="38092B4F" w14:textId="77777777" w:rsidR="00C52FB1" w:rsidRDefault="00C52FB1" w:rsidP="0066510E">
      <w:pPr>
        <w:pStyle w:val="ListParagraph"/>
        <w:numPr>
          <w:ilvl w:val="0"/>
          <w:numId w:val="3"/>
        </w:numPr>
      </w:pPr>
      <w:commentRangeStart w:id="26"/>
      <w:r>
        <w:t xml:space="preserve">Optimize copy for books, journals, apps/digital products for sales and SEO on company website and reseller sites </w:t>
      </w:r>
      <w:commentRangeEnd w:id="26"/>
      <w:r>
        <w:rPr>
          <w:rStyle w:val="CommentReference"/>
          <w:color w:val="auto"/>
        </w:rPr>
        <w:commentReference w:id="26"/>
      </w:r>
      <w:r>
        <w:t>(Amazon.com, Apple App Store) by collaborating clo</w:t>
      </w:r>
      <w:r>
        <w:t xml:space="preserve">sely with editorial department </w:t>
      </w:r>
    </w:p>
    <w:p w14:paraId="52CF3803" w14:textId="77777777" w:rsidR="00C52FB1" w:rsidRDefault="00C52FB1" w:rsidP="00C52FB1">
      <w:pPr>
        <w:pStyle w:val="ListParagraph"/>
        <w:numPr>
          <w:ilvl w:val="0"/>
          <w:numId w:val="3"/>
        </w:numPr>
      </w:pPr>
      <w:commentRangeStart w:id="27"/>
      <w:r>
        <w:t xml:space="preserve">Editorial director </w:t>
      </w:r>
      <w:commentRangeEnd w:id="27"/>
      <w:r w:rsidR="0066510E">
        <w:rPr>
          <w:rStyle w:val="CommentReference"/>
          <w:color w:val="auto"/>
        </w:rPr>
        <w:commentReference w:id="27"/>
      </w:r>
      <w:r>
        <w:t xml:space="preserve">of company blog, </w:t>
      </w:r>
      <w:commentRangeStart w:id="28"/>
      <w:r>
        <w:t>manage assignment</w:t>
      </w:r>
      <w:ins w:id="29" w:author="Felix Sargent" w:date="2015-07-31T16:58:00Z">
        <w:r w:rsidR="0066510E">
          <w:t>s</w:t>
        </w:r>
      </w:ins>
      <w:r>
        <w:t xml:space="preserve"> and schedule</w:t>
      </w:r>
      <w:ins w:id="30" w:author="Felix Sargent" w:date="2015-07-31T16:58:00Z">
        <w:r w:rsidR="0066510E">
          <w:t>s</w:t>
        </w:r>
      </w:ins>
      <w:r>
        <w:t xml:space="preserve"> of blog content w</w:t>
      </w:r>
      <w:r>
        <w:t xml:space="preserve">ith authors and guest bloggers </w:t>
      </w:r>
      <w:commentRangeEnd w:id="28"/>
      <w:r w:rsidR="0066510E">
        <w:rPr>
          <w:rStyle w:val="CommentReference"/>
          <w:color w:val="auto"/>
        </w:rPr>
        <w:commentReference w:id="28"/>
      </w:r>
    </w:p>
    <w:p w14:paraId="72A49B69" w14:textId="77777777" w:rsidR="00C52FB1" w:rsidRDefault="00C52FB1" w:rsidP="00C52FB1">
      <w:pPr>
        <w:pStyle w:val="ListParagraph"/>
        <w:numPr>
          <w:ilvl w:val="0"/>
          <w:numId w:val="3"/>
        </w:numPr>
      </w:pPr>
      <w:commentRangeStart w:id="31"/>
      <w:r>
        <w:t xml:space="preserve">Built a new blog calendar and collaborated with editorial team to curate columns based on booklist disciplines  </w:t>
      </w:r>
      <w:commentRangeEnd w:id="31"/>
      <w:r w:rsidR="0066510E">
        <w:rPr>
          <w:rStyle w:val="CommentReference"/>
          <w:color w:val="auto"/>
        </w:rPr>
        <w:commentReference w:id="31"/>
      </w:r>
    </w:p>
    <w:p w14:paraId="2FEB008F" w14:textId="77777777" w:rsidR="00C52FB1" w:rsidRDefault="00C52FB1" w:rsidP="00C52FB1">
      <w:pPr>
        <w:pStyle w:val="ListParagraph"/>
        <w:numPr>
          <w:ilvl w:val="0"/>
          <w:numId w:val="3"/>
        </w:numPr>
      </w:pPr>
      <w:commentRangeStart w:id="32"/>
      <w:r>
        <w:t>Manage</w:t>
      </w:r>
      <w:ins w:id="33" w:author="Felix Sargent" w:date="2015-07-31T17:00:00Z">
        <w:r w:rsidR="0066510E">
          <w:t>d</w:t>
        </w:r>
      </w:ins>
      <w:r>
        <w:t xml:space="preserve"> internship program and responsible for hiring and overseeing all interns </w:t>
      </w:r>
      <w:commentRangeEnd w:id="32"/>
      <w:r w:rsidR="0066510E">
        <w:rPr>
          <w:rStyle w:val="CommentReference"/>
          <w:color w:val="auto"/>
        </w:rPr>
        <w:commentReference w:id="32"/>
      </w:r>
    </w:p>
    <w:p w14:paraId="658139B3" w14:textId="77777777" w:rsidR="00C52FB1" w:rsidRDefault="00C52FB1" w:rsidP="00C52FB1">
      <w:pPr>
        <w:pStyle w:val="ListParagraph"/>
        <w:numPr>
          <w:ilvl w:val="0"/>
          <w:numId w:val="3"/>
        </w:numPr>
      </w:pPr>
      <w:commentRangeStart w:id="34"/>
      <w:r>
        <w:t xml:space="preserve">Created weekly task log system to assign and track progress of intern projects </w:t>
      </w:r>
      <w:commentRangeEnd w:id="34"/>
      <w:r w:rsidR="0066510E">
        <w:rPr>
          <w:rStyle w:val="CommentReference"/>
          <w:color w:val="auto"/>
        </w:rPr>
        <w:commentReference w:id="34"/>
      </w:r>
    </w:p>
    <w:p w14:paraId="298F7A5F" w14:textId="3FC21749" w:rsidR="00C52FB1" w:rsidRPr="00DD5E5D" w:rsidDel="00DD5E5D" w:rsidRDefault="00CC56BC" w:rsidP="00DD5E5D">
      <w:pPr>
        <w:pStyle w:val="PersonalName"/>
        <w:rPr>
          <w:del w:id="35" w:author="Felix Sargent" w:date="2015-07-31T17:21:00Z"/>
          <w:rStyle w:val="BookTitle"/>
          <w:rPrChange w:id="36" w:author="Felix Sargent" w:date="2015-07-31T17:21:00Z">
            <w:rPr>
              <w:del w:id="37" w:author="Felix Sargent" w:date="2015-07-31T17:21:00Z"/>
            </w:rPr>
          </w:rPrChange>
        </w:rPr>
        <w:pPrChange w:id="38" w:author="Felix Sargent" w:date="2015-07-31T17:20:00Z">
          <w:pPr>
            <w:pStyle w:val="Heading2"/>
          </w:pPr>
        </w:pPrChange>
      </w:pPr>
      <w:ins w:id="39" w:author="Felix Sargent" w:date="2015-07-31T17:18:00Z">
        <w:r w:rsidRPr="00DD5E5D">
          <w:t>PUBLICIST</w:t>
        </w:r>
        <w:r w:rsidRPr="00DD5E5D">
          <w:br/>
        </w:r>
      </w:ins>
      <w:r w:rsidR="00C52FB1" w:rsidRPr="00DD5E5D">
        <w:rPr>
          <w:rStyle w:val="BookTitle"/>
          <w:rPrChange w:id="40" w:author="Felix Sargent" w:date="2015-07-31T17:20:00Z">
            <w:rPr/>
          </w:rPrChange>
        </w:rPr>
        <w:t>DEMOS HEALTH PUBLISHING (A division of Springer Publishing Company)</w:t>
      </w:r>
      <w:ins w:id="41" w:author="Felix Sargent" w:date="2015-07-31T17:21:00Z">
        <w:r w:rsidR="00DD5E5D">
          <w:rPr>
            <w:rStyle w:val="BookTitle"/>
          </w:rPr>
          <w:br/>
        </w:r>
      </w:ins>
    </w:p>
    <w:p w14:paraId="00564909" w14:textId="77E36AF2" w:rsidR="00C52FB1" w:rsidRPr="00DD5E5D" w:rsidRDefault="00C52FB1" w:rsidP="00DD5E5D">
      <w:pPr>
        <w:pStyle w:val="PersonalName"/>
        <w:rPr>
          <w:rStyle w:val="BookTitle"/>
          <w:rPrChange w:id="42" w:author="Felix Sargent" w:date="2015-07-31T17:22:00Z">
            <w:rPr/>
          </w:rPrChange>
        </w:rPr>
        <w:pPrChange w:id="43" w:author="Felix Sargent" w:date="2015-07-31T17:22:00Z">
          <w:pPr/>
        </w:pPrChange>
      </w:pPr>
      <w:del w:id="44" w:author="Felix Sargent" w:date="2015-07-31T17:18:00Z">
        <w:r w:rsidRPr="00DD5E5D" w:rsidDel="00CC56BC">
          <w:rPr>
            <w:rStyle w:val="BookTitle"/>
            <w:rPrChange w:id="45" w:author="Felix Sargent" w:date="2015-07-31T17:21:00Z">
              <w:rPr/>
            </w:rPrChange>
          </w:rPr>
          <w:delText xml:space="preserve">Publicist </w:delText>
        </w:r>
        <w:r w:rsidRPr="00DD5E5D" w:rsidDel="00CC56BC">
          <w:rPr>
            <w:rStyle w:val="BookTitle"/>
            <w:rPrChange w:id="46" w:author="Felix Sargent" w:date="2015-07-31T17:21:00Z">
              <w:rPr/>
            </w:rPrChange>
          </w:rPr>
          <w:br/>
        </w:r>
      </w:del>
      <w:r w:rsidRPr="00DD5E5D">
        <w:rPr>
          <w:rStyle w:val="BookTitle"/>
          <w:rPrChange w:id="47" w:author="Felix Sargent" w:date="2015-07-31T17:21:00Z">
            <w:rPr/>
          </w:rPrChange>
        </w:rPr>
        <w:t>New York, NY</w:t>
      </w:r>
      <w:del w:id="48" w:author="Felix Sargent" w:date="2015-07-31T17:21:00Z">
        <w:r w:rsidRPr="00DD5E5D" w:rsidDel="00DD5E5D">
          <w:rPr>
            <w:rStyle w:val="BookTitle"/>
            <w:rPrChange w:id="49" w:author="Felix Sargent" w:date="2015-07-31T17:21:00Z">
              <w:rPr/>
            </w:rPrChange>
          </w:rPr>
          <w:delText xml:space="preserve"> </w:delText>
        </w:r>
        <w:r w:rsidR="0066510E" w:rsidRPr="00DD5E5D" w:rsidDel="00DD5E5D">
          <w:rPr>
            <w:rStyle w:val="BookTitle"/>
            <w:rPrChange w:id="50" w:author="Felix Sargent" w:date="2015-07-31T17:21:00Z">
              <w:rPr/>
            </w:rPrChange>
          </w:rPr>
          <w:delText xml:space="preserve">- </w:delText>
        </w:r>
      </w:del>
      <w:ins w:id="51" w:author="Felix Sargent" w:date="2015-07-31T17:22:00Z">
        <w:r w:rsidR="00DD5E5D">
          <w:rPr>
            <w:rStyle w:val="BookTitle"/>
          </w:rPr>
          <w:br/>
        </w:r>
      </w:ins>
      <w:r w:rsidRPr="00DD5E5D">
        <w:rPr>
          <w:rStyle w:val="BookTitle"/>
          <w:rPrChange w:id="52" w:author="Felix Sargent" w:date="2015-07-31T17:22:00Z">
            <w:rPr/>
          </w:rPrChange>
        </w:rPr>
        <w:t xml:space="preserve">July 2013-January 2015 </w:t>
      </w:r>
    </w:p>
    <w:p w14:paraId="093C8C6E" w14:textId="2701027B" w:rsidR="0066510E" w:rsidRDefault="0066510E" w:rsidP="00C52FB1">
      <w:pPr>
        <w:pStyle w:val="ListParagraph"/>
        <w:numPr>
          <w:ilvl w:val="0"/>
          <w:numId w:val="4"/>
        </w:numPr>
      </w:pPr>
      <w:r>
        <w:t>Founded</w:t>
      </w:r>
      <w:r w:rsidR="00CC56BC">
        <w:t xml:space="preserve"> the publicity department for</w:t>
      </w:r>
      <w:r w:rsidR="00C52FB1">
        <w:t xml:space="preserve"> </w:t>
      </w:r>
      <w:r w:rsidR="00CC56BC">
        <w:t xml:space="preserve">Demos Health, an </w:t>
      </w:r>
      <w:r w:rsidR="00C52FB1">
        <w:t>indepen</w:t>
      </w:r>
      <w:r w:rsidR="00CC56BC">
        <w:t>dent consumer health publisher</w:t>
      </w:r>
    </w:p>
    <w:p w14:paraId="72E4073D" w14:textId="77777777" w:rsidR="00C52FB1" w:rsidRDefault="00C52FB1" w:rsidP="00C52FB1">
      <w:pPr>
        <w:pStyle w:val="ListParagraph"/>
        <w:numPr>
          <w:ilvl w:val="0"/>
          <w:numId w:val="4"/>
        </w:numPr>
      </w:pPr>
      <w:r>
        <w:t>Led 15-20 publicity campaigns per year, working closely with editorial, sales, and marketing to define stra</w:t>
      </w:r>
      <w:r>
        <w:t xml:space="preserve">tegy and coordinate promotions </w:t>
      </w:r>
    </w:p>
    <w:p w14:paraId="30F6AEFB" w14:textId="77777777" w:rsidR="00C52FB1" w:rsidRDefault="00C52FB1" w:rsidP="00C52FB1">
      <w:pPr>
        <w:pStyle w:val="ListParagraph"/>
        <w:numPr>
          <w:ilvl w:val="0"/>
          <w:numId w:val="4"/>
        </w:numPr>
      </w:pPr>
      <w:r>
        <w:t>Wrote press releases, executed galley and finished book mailings, coordinated review copies and author interviews, pitched books to print, broadcast, and online media, and worked with external PR agencies to ma</w:t>
      </w:r>
      <w:r>
        <w:t xml:space="preserve">ximize authors’ media presence </w:t>
      </w:r>
    </w:p>
    <w:p w14:paraId="593AB2FE" w14:textId="7D076007" w:rsidR="00C52FB1" w:rsidRPr="00CC56BC" w:rsidRDefault="00CC56BC" w:rsidP="00CC56BC">
      <w:pPr>
        <w:pStyle w:val="ListParagraph"/>
        <w:numPr>
          <w:ilvl w:val="0"/>
          <w:numId w:val="4"/>
        </w:numPr>
        <w:rPr>
          <w:i/>
        </w:rPr>
      </w:pPr>
      <w:r>
        <w:t>National M</w:t>
      </w:r>
      <w:r w:rsidR="00C52FB1">
        <w:t>edia placements have included</w:t>
      </w:r>
      <w:r>
        <w:t>:</w:t>
      </w:r>
      <w:r w:rsidR="00C52FB1">
        <w:t xml:space="preserve"> </w:t>
      </w:r>
      <w:r w:rsidR="00C52FB1" w:rsidRPr="00CC56BC">
        <w:rPr>
          <w:i/>
        </w:rPr>
        <w:t xml:space="preserve">The Washington Post, </w:t>
      </w:r>
      <w:r>
        <w:rPr>
          <w:i/>
        </w:rPr>
        <w:t>Forbes.com,</w:t>
      </w:r>
      <w:r w:rsidRPr="00CC56BC">
        <w:rPr>
          <w:i/>
        </w:rPr>
        <w:t xml:space="preserve"> </w:t>
      </w:r>
      <w:r w:rsidRPr="00CC56BC">
        <w:rPr>
          <w:i/>
        </w:rPr>
        <w:t>Publ</w:t>
      </w:r>
      <w:r>
        <w:rPr>
          <w:i/>
        </w:rPr>
        <w:t xml:space="preserve">ishers Weekly, Library Journal, </w:t>
      </w:r>
      <w:r w:rsidR="00C52FB1" w:rsidRPr="00CC56BC">
        <w:rPr>
          <w:i/>
        </w:rPr>
        <w:t xml:space="preserve">Woman’s Day, SELF, </w:t>
      </w:r>
      <w:r>
        <w:rPr>
          <w:i/>
        </w:rPr>
        <w:t xml:space="preserve">Parents, Pilates </w:t>
      </w:r>
      <w:r w:rsidR="00C52FB1" w:rsidRPr="00CC56BC">
        <w:rPr>
          <w:i/>
        </w:rPr>
        <w:t xml:space="preserve">Style, Better Nutrition, </w:t>
      </w:r>
      <w:proofErr w:type="spellStart"/>
      <w:r w:rsidR="00C52FB1" w:rsidRPr="00CC56BC">
        <w:rPr>
          <w:i/>
        </w:rPr>
        <w:t>RadioMD</w:t>
      </w:r>
      <w:proofErr w:type="spellEnd"/>
      <w:r w:rsidR="00C52FB1" w:rsidRPr="00CC56BC">
        <w:rPr>
          <w:i/>
        </w:rPr>
        <w:t xml:space="preserve">, </w:t>
      </w:r>
      <w:r w:rsidRPr="00CC56BC">
        <w:t xml:space="preserve">and </w:t>
      </w:r>
      <w:r w:rsidR="00C52FB1" w:rsidRPr="00CC56BC">
        <w:rPr>
          <w:i/>
        </w:rPr>
        <w:t>Shape.com</w:t>
      </w:r>
    </w:p>
    <w:p w14:paraId="336996CA" w14:textId="11EFBDE1" w:rsidR="00CC56BC" w:rsidRDefault="00C52FB1" w:rsidP="0066510E">
      <w:pPr>
        <w:pStyle w:val="ListParagraph"/>
        <w:numPr>
          <w:ilvl w:val="0"/>
          <w:numId w:val="4"/>
        </w:numPr>
      </w:pPr>
      <w:r>
        <w:t>Organized a 7-city Colorado tour in partnership with the National MS Society for</w:t>
      </w:r>
      <w:r w:rsidR="00CC56BC">
        <w:t xml:space="preserve"> MS Awareness Week (March 2015)</w:t>
      </w:r>
    </w:p>
    <w:p w14:paraId="3FCBAE31" w14:textId="74CA9E91" w:rsidR="00C52FB1" w:rsidRDefault="00C52FB1" w:rsidP="0066510E">
      <w:pPr>
        <w:pStyle w:val="ListParagraph"/>
        <w:numPr>
          <w:ilvl w:val="0"/>
          <w:numId w:val="4"/>
        </w:numPr>
      </w:pPr>
      <w:r>
        <w:t xml:space="preserve"> Served as booth manager at the Frankfurt Book Fair in Frankfurt Germany, attended by 7,000 exhibitors from 100 countries and over 280,000 visitors annually (October 2013 and October 2014)</w:t>
      </w:r>
    </w:p>
    <w:p w14:paraId="03E6597B" w14:textId="05E4CEA0" w:rsidR="00C52FB1" w:rsidRDefault="00CC56BC" w:rsidP="0066510E">
      <w:pPr>
        <w:pStyle w:val="ListParagraph"/>
        <w:numPr>
          <w:ilvl w:val="0"/>
          <w:numId w:val="4"/>
        </w:numPr>
      </w:pPr>
      <w:r>
        <w:lastRenderedPageBreak/>
        <w:t>Planning Committee M</w:t>
      </w:r>
      <w:r w:rsidR="00C52FB1">
        <w:t xml:space="preserve">ember of the Publishers Publicity Association, </w:t>
      </w:r>
      <w:r>
        <w:t>hosting</w:t>
      </w:r>
      <w:r w:rsidR="00C52FB1">
        <w:t xml:space="preserve"> spotlights on MSNBC, The Wall Street Journal, and The Huffington Post </w:t>
      </w:r>
    </w:p>
    <w:p w14:paraId="6D450CB3" w14:textId="2E0BF59C" w:rsidR="00C52FB1" w:rsidRDefault="00C52FB1" w:rsidP="00DD5E5D">
      <w:pPr>
        <w:pStyle w:val="Heading1"/>
        <w:jc w:val="right"/>
        <w:pPrChange w:id="53" w:author="Felix Sargent" w:date="2015-07-31T17:22:00Z">
          <w:pPr>
            <w:pStyle w:val="Heading1"/>
          </w:pPr>
        </w:pPrChange>
      </w:pPr>
      <w:r w:rsidRPr="00DD5E5D">
        <w:rPr>
          <w:sz w:val="40"/>
          <w:rPrChange w:id="54" w:author="Felix Sargent" w:date="2015-07-31T17:23:00Z">
            <w:rPr/>
          </w:rPrChange>
        </w:rPr>
        <w:t>EDUCATION</w:t>
      </w:r>
    </w:p>
    <w:p w14:paraId="0D052B30" w14:textId="393B8F2C" w:rsidR="00C52FB1" w:rsidRPr="00DD5E5D" w:rsidRDefault="00C52FB1" w:rsidP="00DD5E5D">
      <w:pPr>
        <w:pStyle w:val="PersonalName"/>
        <w:rPr>
          <w:rStyle w:val="SubtitleChar"/>
          <w:sz w:val="22"/>
          <w:rPrChange w:id="55" w:author="Felix Sargent" w:date="2015-07-31T17:25:00Z">
            <w:rPr/>
          </w:rPrChange>
        </w:rPr>
        <w:pPrChange w:id="56" w:author="Felix Sargent" w:date="2015-07-31T17:22:00Z">
          <w:pPr>
            <w:pStyle w:val="Heading2"/>
          </w:pPr>
        </w:pPrChange>
      </w:pPr>
      <w:r>
        <w:t>NEW YORK UNIVERSITY</w:t>
      </w:r>
      <w:ins w:id="57" w:author="Felix Sargent" w:date="2015-07-31T17:23:00Z">
        <w:r w:rsidR="00DD5E5D">
          <w:br/>
        </w:r>
      </w:ins>
      <w:del w:id="58" w:author="Felix Sargent" w:date="2015-07-31T17:23:00Z">
        <w:r w:rsidRPr="00DD5E5D" w:rsidDel="00DD5E5D">
          <w:rPr>
            <w:rStyle w:val="SubtitleChar"/>
            <w:sz w:val="22"/>
            <w:rPrChange w:id="59" w:author="Felix Sargent" w:date="2015-07-31T17:25:00Z">
              <w:rPr/>
            </w:rPrChange>
          </w:rPr>
          <w:delText xml:space="preserve">, </w:delText>
        </w:r>
      </w:del>
      <w:r w:rsidRPr="00DD5E5D">
        <w:rPr>
          <w:rStyle w:val="SubtitleChar"/>
          <w:sz w:val="22"/>
          <w:rPrChange w:id="60" w:author="Felix Sargent" w:date="2015-07-31T17:25:00Z">
            <w:rPr/>
          </w:rPrChange>
        </w:rPr>
        <w:t xml:space="preserve">GALLATIN SCHOOL OF INDIVIDUALIZED STUDY </w:t>
      </w:r>
    </w:p>
    <w:p w14:paraId="0AF5CE2F" w14:textId="77777777" w:rsidR="00DD5E5D" w:rsidRPr="00DD5E5D" w:rsidRDefault="00C52FB1" w:rsidP="00DD5E5D">
      <w:pPr>
        <w:pStyle w:val="ListParagraph"/>
        <w:numPr>
          <w:ilvl w:val="0"/>
          <w:numId w:val="14"/>
        </w:numPr>
        <w:rPr>
          <w:ins w:id="61" w:author="Felix Sargent" w:date="2015-07-31T17:25:00Z"/>
        </w:rPr>
        <w:pPrChange w:id="62" w:author="Felix Sargent" w:date="2015-07-31T17:26:00Z">
          <w:pPr>
            <w:ind w:left="360"/>
          </w:pPr>
        </w:pPrChange>
      </w:pPr>
      <w:r w:rsidRPr="00DD5E5D">
        <w:rPr>
          <w:rPrChange w:id="63" w:author="Felix Sargent" w:date="2015-07-31T17:26:00Z">
            <w:rPr>
              <w:i/>
            </w:rPr>
          </w:rPrChange>
        </w:rPr>
        <w:t>BA</w:t>
      </w:r>
      <w:ins w:id="64" w:author="Felix Sargent" w:date="2015-07-31T17:23:00Z">
        <w:r w:rsidR="00DD5E5D" w:rsidRPr="00DD5E5D">
          <w:t xml:space="preserve"> in</w:t>
        </w:r>
      </w:ins>
      <w:del w:id="65" w:author="Felix Sargent" w:date="2015-07-31T17:23:00Z">
        <w:r w:rsidRPr="00DD5E5D" w:rsidDel="00DD5E5D">
          <w:rPr>
            <w:rPrChange w:id="66" w:author="Felix Sargent" w:date="2015-07-31T17:26:00Z">
              <w:rPr>
                <w:i/>
              </w:rPr>
            </w:rPrChange>
          </w:rPr>
          <w:delText>,</w:delText>
        </w:r>
      </w:del>
      <w:r w:rsidRPr="00DD5E5D">
        <w:rPr>
          <w:rPrChange w:id="67" w:author="Felix Sargent" w:date="2015-07-31T17:26:00Z">
            <w:rPr>
              <w:i/>
            </w:rPr>
          </w:rPrChange>
        </w:rPr>
        <w:t xml:space="preserve"> Individualized Study in Aesthetics and Society; The Social Construction of Beauty </w:t>
      </w:r>
      <w:del w:id="68" w:author="Felix Sargent" w:date="2015-07-31T17:23:00Z">
        <w:r w:rsidRPr="00DD5E5D" w:rsidDel="00DD5E5D">
          <w:rPr>
            <w:rPrChange w:id="69" w:author="Felix Sargent" w:date="2015-07-31T17:26:00Z">
              <w:rPr>
                <w:i/>
              </w:rPr>
            </w:rPrChange>
          </w:rPr>
          <w:br/>
        </w:r>
        <w:r w:rsidRPr="00DD5E5D" w:rsidDel="00DD5E5D">
          <w:delText xml:space="preserve">New York, NY Aug 2009-May </w:delText>
        </w:r>
      </w:del>
      <w:r w:rsidRPr="00DD5E5D">
        <w:t>2013</w:t>
      </w:r>
    </w:p>
    <w:p w14:paraId="4F760A26" w14:textId="7F439DD2" w:rsidR="00DD5E5D" w:rsidRPr="00DD5E5D" w:rsidRDefault="00DD5E5D" w:rsidP="00DD5E5D">
      <w:pPr>
        <w:pStyle w:val="ListParagraph"/>
        <w:numPr>
          <w:ilvl w:val="0"/>
          <w:numId w:val="14"/>
        </w:numPr>
        <w:rPr>
          <w:ins w:id="70" w:author="Felix Sargent" w:date="2015-07-31T17:24:00Z"/>
        </w:rPr>
        <w:pPrChange w:id="71" w:author="Felix Sargent" w:date="2015-07-31T17:26:00Z">
          <w:pPr>
            <w:pStyle w:val="ListParagraph"/>
            <w:numPr>
              <w:numId w:val="6"/>
            </w:numPr>
            <w:ind w:left="775" w:hanging="360"/>
          </w:pPr>
        </w:pPrChange>
      </w:pPr>
      <w:ins w:id="72" w:author="Felix Sargent" w:date="2015-07-31T17:25:00Z">
        <w:r w:rsidRPr="00DD5E5D">
          <w:t>Magna Cum Laude, Dean’s Circle Scholar, NYU Global Ambassador, Dean’s Team, Member Dean’s Li</w:t>
        </w:r>
        <w:bookmarkStart w:id="73" w:name="_GoBack"/>
        <w:bookmarkEnd w:id="73"/>
        <w:r w:rsidRPr="00DD5E5D">
          <w:t>st (Fall 2009-Spring 2013), Founder’s Day Award, GPA: 3.9</w:t>
        </w:r>
      </w:ins>
    </w:p>
    <w:p w14:paraId="1A56832B" w14:textId="7E7040E6" w:rsidR="00C52FB1" w:rsidRPr="00DD5E5D" w:rsidDel="00DD5E5D" w:rsidRDefault="00C52FB1" w:rsidP="00DD5E5D">
      <w:pPr>
        <w:pStyle w:val="ListParagraph"/>
        <w:numPr>
          <w:ilvl w:val="0"/>
          <w:numId w:val="12"/>
        </w:numPr>
        <w:ind w:left="0"/>
        <w:rPr>
          <w:del w:id="74" w:author="Felix Sargent" w:date="2015-07-31T17:24:00Z"/>
          <w:i/>
        </w:rPr>
        <w:pPrChange w:id="75" w:author="Felix Sargent" w:date="2015-07-31T17:25:00Z">
          <w:pPr/>
        </w:pPrChange>
      </w:pPr>
      <w:del w:id="76" w:author="Felix Sargent" w:date="2015-07-31T17:24:00Z">
        <w:r w:rsidDel="00DD5E5D">
          <w:delText xml:space="preserve"> </w:delText>
        </w:r>
      </w:del>
    </w:p>
    <w:p w14:paraId="03F2BAFA" w14:textId="3EB39FCA" w:rsidR="00C52FB1" w:rsidDel="00DD5E5D" w:rsidRDefault="00C52FB1" w:rsidP="00DD5E5D">
      <w:pPr>
        <w:rPr>
          <w:del w:id="77" w:author="Felix Sargent" w:date="2015-07-31T17:24:00Z"/>
        </w:rPr>
        <w:pPrChange w:id="78" w:author="Felix Sargent" w:date="2015-07-31T17:24:00Z">
          <w:pPr>
            <w:pStyle w:val="ListParagraph"/>
            <w:numPr>
              <w:numId w:val="6"/>
            </w:numPr>
            <w:ind w:left="775" w:hanging="360"/>
          </w:pPr>
        </w:pPrChange>
      </w:pPr>
      <w:del w:id="79" w:author="Felix Sargent" w:date="2015-07-31T17:25:00Z">
        <w:r w:rsidDel="00DD5E5D">
          <w:delText>Magna Cum Laude, Dean’s Circle Scholar, NYU Global Ambassador, Dean’s Team Member</w:delText>
        </w:r>
      </w:del>
      <w:del w:id="80" w:author="Felix Sargent" w:date="2015-07-31T17:24:00Z">
        <w:r w:rsidDel="00DD5E5D">
          <w:delText>,</w:delText>
        </w:r>
      </w:del>
    </w:p>
    <w:p w14:paraId="11FBBEB2" w14:textId="7AE85D03" w:rsidR="00C52FB1" w:rsidDel="00DD5E5D" w:rsidRDefault="00DD5E5D" w:rsidP="00DD5E5D">
      <w:pPr>
        <w:ind w:left="360"/>
        <w:rPr>
          <w:del w:id="81" w:author="Felix Sargent" w:date="2015-07-31T17:24:00Z"/>
        </w:rPr>
        <w:pPrChange w:id="82" w:author="Felix Sargent" w:date="2015-07-31T17:24:00Z">
          <w:pPr>
            <w:pStyle w:val="ListParagraph"/>
            <w:numPr>
              <w:numId w:val="6"/>
            </w:numPr>
            <w:ind w:left="775" w:hanging="360"/>
          </w:pPr>
        </w:pPrChange>
      </w:pPr>
      <w:ins w:id="83" w:author="Felix Sargent" w:date="2015-07-31T17:24:00Z">
        <w:r w:rsidDel="00DD5E5D">
          <w:t xml:space="preserve"> </w:t>
        </w:r>
      </w:ins>
      <w:del w:id="84" w:author="Felix Sargent" w:date="2015-07-31T17:24:00Z">
        <w:r w:rsidR="00C52FB1" w:rsidDel="00DD5E5D">
          <w:delText>Dean’s List (Fall 2009-Spring 2013), Founder’s Day Award, GPA: 3.9</w:delText>
        </w:r>
      </w:del>
    </w:p>
    <w:p w14:paraId="3993ECAB" w14:textId="1F813F5B" w:rsidR="00C52FB1" w:rsidRDefault="00C52FB1" w:rsidP="00C52FB1">
      <w:pPr>
        <w:pStyle w:val="Heading1"/>
      </w:pPr>
      <w:r>
        <w:t>SKILLS</w:t>
      </w:r>
    </w:p>
    <w:p w14:paraId="7AEB2D0A" w14:textId="77777777" w:rsidR="00C52FB1" w:rsidRDefault="00C52FB1" w:rsidP="00C52FB1">
      <w:pPr>
        <w:pStyle w:val="ListParagraph"/>
        <w:numPr>
          <w:ilvl w:val="0"/>
          <w:numId w:val="7"/>
        </w:numPr>
      </w:pPr>
      <w:proofErr w:type="spellStart"/>
      <w:r>
        <w:t>Marketo</w:t>
      </w:r>
      <w:proofErr w:type="spellEnd"/>
    </w:p>
    <w:p w14:paraId="2B2BDF6E" w14:textId="77777777" w:rsidR="00C52FB1" w:rsidRDefault="00C52FB1" w:rsidP="00C52FB1">
      <w:pPr>
        <w:pStyle w:val="ListParagraph"/>
        <w:numPr>
          <w:ilvl w:val="0"/>
          <w:numId w:val="7"/>
        </w:numPr>
      </w:pPr>
      <w:r>
        <w:t>Basecamp</w:t>
      </w:r>
    </w:p>
    <w:p w14:paraId="4D27501C" w14:textId="77777777" w:rsidR="00C52FB1" w:rsidRDefault="00C52FB1" w:rsidP="00C52FB1">
      <w:pPr>
        <w:pStyle w:val="ListParagraph"/>
        <w:numPr>
          <w:ilvl w:val="0"/>
          <w:numId w:val="7"/>
        </w:numPr>
      </w:pPr>
      <w:r>
        <w:t>Sprout Social</w:t>
      </w:r>
    </w:p>
    <w:p w14:paraId="78391125" w14:textId="77777777" w:rsidR="00C52FB1" w:rsidRDefault="00C52FB1" w:rsidP="00C52FB1">
      <w:pPr>
        <w:pStyle w:val="ListParagraph"/>
        <w:numPr>
          <w:ilvl w:val="0"/>
          <w:numId w:val="7"/>
        </w:numPr>
      </w:pPr>
      <w:r>
        <w:t xml:space="preserve">PR Web </w:t>
      </w:r>
      <w:proofErr w:type="spellStart"/>
      <w:r>
        <w:t>Cision</w:t>
      </w:r>
      <w:proofErr w:type="spellEnd"/>
    </w:p>
    <w:p w14:paraId="4053A384" w14:textId="77777777" w:rsidR="00C52FB1" w:rsidRDefault="00C52FB1" w:rsidP="00C52FB1">
      <w:pPr>
        <w:pStyle w:val="ListParagraph"/>
        <w:numPr>
          <w:ilvl w:val="0"/>
          <w:numId w:val="7"/>
        </w:numPr>
      </w:pPr>
      <w:r>
        <w:t xml:space="preserve"> Constant C</w:t>
      </w:r>
      <w:r>
        <w:t>ontact</w:t>
      </w:r>
    </w:p>
    <w:p w14:paraId="63B4C828" w14:textId="77777777" w:rsidR="00C52FB1" w:rsidRDefault="00C52FB1" w:rsidP="00C52FB1">
      <w:pPr>
        <w:pStyle w:val="ListParagraph"/>
        <w:numPr>
          <w:ilvl w:val="0"/>
          <w:numId w:val="7"/>
        </w:numPr>
      </w:pPr>
      <w:r>
        <w:t>M</w:t>
      </w:r>
      <w:r>
        <w:t>icrosoft Office</w:t>
      </w:r>
    </w:p>
    <w:p w14:paraId="296F9221" w14:textId="77777777" w:rsidR="00C52FB1" w:rsidRDefault="00C52FB1" w:rsidP="00C52FB1">
      <w:pPr>
        <w:pStyle w:val="ListParagraph"/>
        <w:numPr>
          <w:ilvl w:val="0"/>
          <w:numId w:val="7"/>
        </w:numPr>
      </w:pPr>
      <w:r>
        <w:t xml:space="preserve">Adobe Acrobat </w:t>
      </w:r>
    </w:p>
    <w:p w14:paraId="3845CF89" w14:textId="77777777" w:rsidR="00C52FB1" w:rsidRDefault="00C52FB1">
      <w:r>
        <w:t xml:space="preserve">Languages: </w:t>
      </w:r>
    </w:p>
    <w:p w14:paraId="6937828C" w14:textId="77777777" w:rsidR="00C52FB1" w:rsidRDefault="00C52FB1" w:rsidP="00C52FB1">
      <w:pPr>
        <w:pStyle w:val="ListParagraph"/>
        <w:numPr>
          <w:ilvl w:val="0"/>
          <w:numId w:val="9"/>
        </w:numPr>
      </w:pPr>
      <w:r>
        <w:t>Norw</w:t>
      </w:r>
      <w:r>
        <w:t>egian (Fluent)</w:t>
      </w:r>
    </w:p>
    <w:p w14:paraId="11983584" w14:textId="77777777" w:rsidR="006B59A7" w:rsidRDefault="00C52FB1" w:rsidP="00C52FB1">
      <w:pPr>
        <w:pStyle w:val="ListParagraph"/>
        <w:numPr>
          <w:ilvl w:val="0"/>
          <w:numId w:val="8"/>
        </w:numPr>
      </w:pPr>
      <w:r>
        <w:t xml:space="preserve">French (Proficient) </w:t>
      </w:r>
    </w:p>
    <w:sectPr w:rsidR="006B59A7" w:rsidSect="00C52FB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Felix Sargent" w:date="2015-07-31T17:04:00Z" w:initials="FFS">
    <w:p w14:paraId="08C85D83" w14:textId="77777777" w:rsidR="00CC56BC" w:rsidRDefault="00CC56BC" w:rsidP="00CC56BC">
      <w:pPr>
        <w:pStyle w:val="CommentText"/>
      </w:pPr>
      <w:r>
        <w:rPr>
          <w:rStyle w:val="CommentReference"/>
        </w:rPr>
        <w:annotationRef/>
      </w:r>
      <w:r>
        <w:t>What’s more important? Your Title or the company? Are the people you’re applying to knowledgeable about this company? If not, make your title bigger. Also, you get to make up your own title. Don’t just use the one your company gives you.</w:t>
      </w:r>
    </w:p>
  </w:comment>
  <w:comment w:id="17" w:author="Felix Sargent" w:date="2015-07-31T17:04:00Z" w:initials="FFS">
    <w:p w14:paraId="6A195CC1" w14:textId="77777777" w:rsidR="0066510E" w:rsidRDefault="0066510E">
      <w:pPr>
        <w:pStyle w:val="CommentText"/>
      </w:pPr>
      <w:r>
        <w:rPr>
          <w:rStyle w:val="CommentReference"/>
        </w:rPr>
        <w:annotationRef/>
      </w:r>
      <w:r>
        <w:t>What’s more important? Your Title or the company? Are the people you’re applying to knowledgeable about this company? If not, make your title bigger. Also, you get to make up your own title. Don’t just use the one your company gives you.</w:t>
      </w:r>
    </w:p>
  </w:comment>
  <w:comment w:id="25" w:author="Felix Sargent" w:date="2015-07-31T17:01:00Z" w:initials="FFS">
    <w:p w14:paraId="6A083BB1" w14:textId="77777777" w:rsidR="0066510E" w:rsidRDefault="0066510E">
      <w:pPr>
        <w:pStyle w:val="CommentText"/>
      </w:pPr>
      <w:r>
        <w:rPr>
          <w:rStyle w:val="CommentReference"/>
        </w:rPr>
        <w:annotationRef/>
      </w:r>
      <w:r>
        <w:t>This needs to be like, five bullet points, not one. What does this involve? What did you achieve? What skills did you have to use? What if this work hadn’t been done? How did you do it better than someone else?</w:t>
      </w:r>
    </w:p>
  </w:comment>
  <w:comment w:id="26" w:author="Felix Sargent" w:date="2015-07-31T16:56:00Z" w:initials="FFS">
    <w:p w14:paraId="58E6DE80" w14:textId="77777777" w:rsidR="00C52FB1" w:rsidRDefault="00C52FB1">
      <w:pPr>
        <w:pStyle w:val="CommentText"/>
      </w:pPr>
      <w:r>
        <w:rPr>
          <w:rStyle w:val="CommentReference"/>
        </w:rPr>
        <w:annotationRef/>
      </w:r>
      <w:r>
        <w:t>What were the results of this optimization?</w:t>
      </w:r>
    </w:p>
  </w:comment>
  <w:comment w:id="27" w:author="Felix Sargent" w:date="2015-07-31T16:58:00Z" w:initials="FFS">
    <w:p w14:paraId="2BF2AF3D" w14:textId="77777777" w:rsidR="0066510E" w:rsidRDefault="0066510E">
      <w:pPr>
        <w:pStyle w:val="CommentText"/>
      </w:pPr>
      <w:r>
        <w:rPr>
          <w:rStyle w:val="CommentReference"/>
        </w:rPr>
        <w:annotationRef/>
      </w:r>
      <w:r>
        <w:t>Isn’t this a better title than “Marketing Specialist?” What would your title be if you made it up?</w:t>
      </w:r>
    </w:p>
  </w:comment>
  <w:comment w:id="28" w:author="Felix Sargent" w:date="2015-07-31T16:58:00Z" w:initials="FFS">
    <w:p w14:paraId="18398FBA" w14:textId="77777777" w:rsidR="0066510E" w:rsidRDefault="0066510E">
      <w:pPr>
        <w:pStyle w:val="CommentText"/>
      </w:pPr>
      <w:r>
        <w:rPr>
          <w:rStyle w:val="CommentReference"/>
        </w:rPr>
        <w:annotationRef/>
      </w:r>
      <w:r>
        <w:rPr>
          <w:rStyle w:val="CommentReference"/>
        </w:rPr>
        <w:t>What are the skills that you have? Bullet points should say “This is how much I changed the company. This is proof of my skills. This is what I can do for you.”</w:t>
      </w:r>
    </w:p>
  </w:comment>
  <w:comment w:id="31" w:author="Felix Sargent" w:date="2015-07-31T17:00:00Z" w:initials="FFS">
    <w:p w14:paraId="734BA0DE" w14:textId="77777777" w:rsidR="0066510E" w:rsidRDefault="0066510E">
      <w:pPr>
        <w:pStyle w:val="CommentText"/>
      </w:pPr>
      <w:r>
        <w:rPr>
          <w:rStyle w:val="CommentReference"/>
        </w:rPr>
        <w:annotationRef/>
      </w:r>
      <w:r>
        <w:t>My takeaway from this is “She can make a calendar.” Can you word this better to show how difficult this was?</w:t>
      </w:r>
    </w:p>
  </w:comment>
  <w:comment w:id="32" w:author="Felix Sargent" w:date="2015-07-31T17:01:00Z" w:initials="FFS">
    <w:p w14:paraId="37675DBC" w14:textId="77777777" w:rsidR="0066510E" w:rsidRDefault="0066510E">
      <w:pPr>
        <w:pStyle w:val="CommentText"/>
      </w:pPr>
      <w:r>
        <w:rPr>
          <w:rStyle w:val="CommentReference"/>
        </w:rPr>
        <w:annotationRef/>
      </w:r>
      <w:r>
        <w:t>How many interns? What did they do? What would they have done without you?</w:t>
      </w:r>
    </w:p>
  </w:comment>
  <w:comment w:id="34" w:author="Felix Sargent" w:date="2015-07-31T17:01:00Z" w:initials="FFS">
    <w:p w14:paraId="1383BD28" w14:textId="77777777" w:rsidR="0066510E" w:rsidRDefault="0066510E">
      <w:pPr>
        <w:pStyle w:val="CommentText"/>
      </w:pPr>
      <w:r>
        <w:rPr>
          <w:rStyle w:val="CommentReference"/>
        </w:rPr>
        <w:annotationRef/>
      </w:r>
      <w:r>
        <w:t xml:space="preserve">You’re a project manager! How did you create this? What was the outcome of you creating this? How did the company improve?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C85D83" w15:done="0"/>
  <w15:commentEx w15:paraId="6A195CC1" w15:done="0"/>
  <w15:commentEx w15:paraId="6A083BB1" w15:done="0"/>
  <w15:commentEx w15:paraId="58E6DE80" w15:done="0"/>
  <w15:commentEx w15:paraId="2BF2AF3D" w15:done="0"/>
  <w15:commentEx w15:paraId="18398FBA" w15:done="0"/>
  <w15:commentEx w15:paraId="734BA0DE" w15:done="0"/>
  <w15:commentEx w15:paraId="37675DBC" w15:done="0"/>
  <w15:commentEx w15:paraId="1383BD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19D3"/>
    <w:multiLevelType w:val="hybridMultilevel"/>
    <w:tmpl w:val="D19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D631A"/>
    <w:multiLevelType w:val="hybridMultilevel"/>
    <w:tmpl w:val="B2701EF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nsid w:val="0F2064BC"/>
    <w:multiLevelType w:val="hybridMultilevel"/>
    <w:tmpl w:val="B272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A366C"/>
    <w:multiLevelType w:val="hybridMultilevel"/>
    <w:tmpl w:val="005C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73984"/>
    <w:multiLevelType w:val="hybridMultilevel"/>
    <w:tmpl w:val="8A5E9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9F4670"/>
    <w:multiLevelType w:val="hybridMultilevel"/>
    <w:tmpl w:val="EE72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20CF1"/>
    <w:multiLevelType w:val="hybridMultilevel"/>
    <w:tmpl w:val="754A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D0BBA"/>
    <w:multiLevelType w:val="hybridMultilevel"/>
    <w:tmpl w:val="5400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54134"/>
    <w:multiLevelType w:val="hybridMultilevel"/>
    <w:tmpl w:val="5F78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F3782"/>
    <w:multiLevelType w:val="hybridMultilevel"/>
    <w:tmpl w:val="827E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6E41C3"/>
    <w:multiLevelType w:val="hybridMultilevel"/>
    <w:tmpl w:val="55DA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F66C5"/>
    <w:multiLevelType w:val="hybridMultilevel"/>
    <w:tmpl w:val="D506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693BE3"/>
    <w:multiLevelType w:val="hybridMultilevel"/>
    <w:tmpl w:val="50A6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A7CEF"/>
    <w:multiLevelType w:val="hybridMultilevel"/>
    <w:tmpl w:val="3EE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0"/>
  </w:num>
  <w:num w:numId="5">
    <w:abstractNumId w:val="0"/>
  </w:num>
  <w:num w:numId="6">
    <w:abstractNumId w:val="1"/>
  </w:num>
  <w:num w:numId="7">
    <w:abstractNumId w:val="2"/>
  </w:num>
  <w:num w:numId="8">
    <w:abstractNumId w:val="6"/>
  </w:num>
  <w:num w:numId="9">
    <w:abstractNumId w:val="11"/>
  </w:num>
  <w:num w:numId="10">
    <w:abstractNumId w:val="13"/>
  </w:num>
  <w:num w:numId="11">
    <w:abstractNumId w:val="4"/>
  </w:num>
  <w:num w:numId="12">
    <w:abstractNumId w:val="3"/>
  </w:num>
  <w:num w:numId="13">
    <w:abstractNumId w:val="9"/>
  </w:num>
  <w:num w:numId="14">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x Sargent">
    <w15:presenceInfo w15:providerId="None" w15:userId="Felix Sarg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B1"/>
    <w:rsid w:val="002B7766"/>
    <w:rsid w:val="0066510E"/>
    <w:rsid w:val="00A43F8E"/>
    <w:rsid w:val="00A77C2C"/>
    <w:rsid w:val="00C52FB1"/>
    <w:rsid w:val="00CC56BC"/>
    <w:rsid w:val="00DD39D1"/>
    <w:rsid w:val="00DD5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44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FB1"/>
    <w:pPr>
      <w:spacing w:after="180" w:line="274" w:lineRule="auto"/>
    </w:pPr>
  </w:style>
  <w:style w:type="paragraph" w:styleId="Heading1">
    <w:name w:val="heading 1"/>
    <w:basedOn w:val="Normal"/>
    <w:next w:val="Normal"/>
    <w:link w:val="Heading1Char"/>
    <w:uiPriority w:val="9"/>
    <w:qFormat/>
    <w:rsid w:val="00C52FB1"/>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C52FB1"/>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C52FB1"/>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C52FB1"/>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C52FB1"/>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C52FB1"/>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C52FB1"/>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C52FB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52FB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B1"/>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rsid w:val="00C52FB1"/>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C52FB1"/>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C52FB1"/>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C52FB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52FB1"/>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52FB1"/>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C52FB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52FB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52FB1"/>
    <w:pPr>
      <w:spacing w:line="240" w:lineRule="auto"/>
    </w:pPr>
    <w:rPr>
      <w:rFonts w:eastAsiaTheme="minorEastAsia"/>
      <w:b/>
      <w:bCs/>
      <w:smallCaps/>
      <w:color w:val="44546A" w:themeColor="text2"/>
      <w:spacing w:val="6"/>
      <w:szCs w:val="18"/>
      <w:lang w:bidi="hi-IN"/>
    </w:rPr>
  </w:style>
  <w:style w:type="paragraph" w:styleId="Title">
    <w:name w:val="Title"/>
    <w:basedOn w:val="Normal"/>
    <w:next w:val="Normal"/>
    <w:link w:val="TitleChar"/>
    <w:uiPriority w:val="10"/>
    <w:qFormat/>
    <w:rsid w:val="00C52FB1"/>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C52FB1"/>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C52FB1"/>
    <w:pPr>
      <w:numPr>
        <w:ilvl w:val="1"/>
      </w:numPr>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C52FB1"/>
    <w:rPr>
      <w:rFonts w:eastAsiaTheme="majorEastAsia" w:cstheme="majorBidi"/>
      <w:iCs/>
      <w:color w:val="50637D" w:themeColor="text2" w:themeTint="E6"/>
      <w:sz w:val="32"/>
      <w:szCs w:val="24"/>
      <w:lang w:bidi="hi-IN"/>
      <w14:ligatures w14:val="standard"/>
    </w:rPr>
  </w:style>
  <w:style w:type="character" w:styleId="Strong">
    <w:name w:val="Strong"/>
    <w:basedOn w:val="DefaultParagraphFont"/>
    <w:uiPriority w:val="22"/>
    <w:qFormat/>
    <w:rsid w:val="00C52FB1"/>
    <w:rPr>
      <w:b/>
      <w:bCs/>
      <w:color w:val="50637D" w:themeColor="text2" w:themeTint="E6"/>
    </w:rPr>
  </w:style>
  <w:style w:type="character" w:styleId="Emphasis">
    <w:name w:val="Emphasis"/>
    <w:basedOn w:val="DefaultParagraphFont"/>
    <w:uiPriority w:val="20"/>
    <w:qFormat/>
    <w:rsid w:val="00C52FB1"/>
    <w:rPr>
      <w:b w:val="0"/>
      <w:i/>
      <w:iCs/>
      <w:color w:val="44546A" w:themeColor="text2"/>
    </w:rPr>
  </w:style>
  <w:style w:type="paragraph" w:styleId="NoSpacing">
    <w:name w:val="No Spacing"/>
    <w:link w:val="NoSpacingChar"/>
    <w:uiPriority w:val="1"/>
    <w:qFormat/>
    <w:rsid w:val="00C52FB1"/>
    <w:pPr>
      <w:spacing w:after="0" w:line="240" w:lineRule="auto"/>
    </w:pPr>
  </w:style>
  <w:style w:type="paragraph" w:styleId="ListParagraph">
    <w:name w:val="List Paragraph"/>
    <w:basedOn w:val="Normal"/>
    <w:uiPriority w:val="34"/>
    <w:qFormat/>
    <w:rsid w:val="00C52FB1"/>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C52FB1"/>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C52FB1"/>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C52FB1"/>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C52FB1"/>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C52FB1"/>
    <w:rPr>
      <w:i/>
      <w:iCs/>
      <w:color w:val="000000"/>
    </w:rPr>
  </w:style>
  <w:style w:type="character" w:styleId="IntenseEmphasis">
    <w:name w:val="Intense Emphasis"/>
    <w:basedOn w:val="DefaultParagraphFont"/>
    <w:uiPriority w:val="21"/>
    <w:qFormat/>
    <w:rsid w:val="00C52FB1"/>
    <w:rPr>
      <w:b/>
      <w:bCs/>
      <w:i/>
      <w:iCs/>
      <w:color w:val="44546A" w:themeColor="text2"/>
    </w:rPr>
  </w:style>
  <w:style w:type="character" w:styleId="SubtleReference">
    <w:name w:val="Subtle Reference"/>
    <w:basedOn w:val="DefaultParagraphFont"/>
    <w:uiPriority w:val="31"/>
    <w:qFormat/>
    <w:rsid w:val="00C52FB1"/>
    <w:rPr>
      <w:smallCaps/>
      <w:color w:val="000000"/>
      <w:u w:val="single"/>
    </w:rPr>
  </w:style>
  <w:style w:type="character" w:styleId="IntenseReference">
    <w:name w:val="Intense Reference"/>
    <w:basedOn w:val="DefaultParagraphFont"/>
    <w:uiPriority w:val="32"/>
    <w:qFormat/>
    <w:rsid w:val="00C52FB1"/>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C52FB1"/>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C52FB1"/>
    <w:pPr>
      <w:spacing w:before="480" w:line="264" w:lineRule="auto"/>
      <w:outlineLvl w:val="9"/>
    </w:pPr>
    <w:rPr>
      <w:b/>
    </w:rPr>
  </w:style>
  <w:style w:type="paragraph" w:customStyle="1" w:styleId="PersonalName">
    <w:name w:val="Personal Name"/>
    <w:basedOn w:val="Title"/>
    <w:qFormat/>
    <w:rsid w:val="00C52FB1"/>
    <w:rPr>
      <w:b/>
      <w:caps/>
      <w:color w:val="000000"/>
      <w:sz w:val="28"/>
      <w:szCs w:val="28"/>
    </w:rPr>
  </w:style>
  <w:style w:type="character" w:customStyle="1" w:styleId="NoSpacingChar">
    <w:name w:val="No Spacing Char"/>
    <w:basedOn w:val="DefaultParagraphFont"/>
    <w:link w:val="NoSpacing"/>
    <w:uiPriority w:val="1"/>
    <w:rsid w:val="00C52FB1"/>
  </w:style>
  <w:style w:type="paragraph" w:styleId="Revision">
    <w:name w:val="Revision"/>
    <w:hidden/>
    <w:uiPriority w:val="99"/>
    <w:semiHidden/>
    <w:rsid w:val="00C52FB1"/>
    <w:pPr>
      <w:spacing w:after="0" w:line="240" w:lineRule="auto"/>
    </w:pPr>
  </w:style>
  <w:style w:type="character" w:styleId="CommentReference">
    <w:name w:val="annotation reference"/>
    <w:basedOn w:val="DefaultParagraphFont"/>
    <w:uiPriority w:val="99"/>
    <w:semiHidden/>
    <w:unhideWhenUsed/>
    <w:rsid w:val="00C52FB1"/>
    <w:rPr>
      <w:sz w:val="18"/>
      <w:szCs w:val="18"/>
    </w:rPr>
  </w:style>
  <w:style w:type="paragraph" w:styleId="CommentText">
    <w:name w:val="annotation text"/>
    <w:basedOn w:val="Normal"/>
    <w:link w:val="CommentTextChar"/>
    <w:uiPriority w:val="99"/>
    <w:semiHidden/>
    <w:unhideWhenUsed/>
    <w:rsid w:val="00C52FB1"/>
    <w:pPr>
      <w:spacing w:line="240" w:lineRule="auto"/>
    </w:pPr>
    <w:rPr>
      <w:sz w:val="24"/>
      <w:szCs w:val="24"/>
    </w:rPr>
  </w:style>
  <w:style w:type="character" w:customStyle="1" w:styleId="CommentTextChar">
    <w:name w:val="Comment Text Char"/>
    <w:basedOn w:val="DefaultParagraphFont"/>
    <w:link w:val="CommentText"/>
    <w:uiPriority w:val="99"/>
    <w:semiHidden/>
    <w:rsid w:val="00C52FB1"/>
    <w:rPr>
      <w:sz w:val="24"/>
      <w:szCs w:val="24"/>
    </w:rPr>
  </w:style>
  <w:style w:type="paragraph" w:styleId="CommentSubject">
    <w:name w:val="annotation subject"/>
    <w:basedOn w:val="CommentText"/>
    <w:next w:val="CommentText"/>
    <w:link w:val="CommentSubjectChar"/>
    <w:uiPriority w:val="99"/>
    <w:semiHidden/>
    <w:unhideWhenUsed/>
    <w:rsid w:val="00C52FB1"/>
    <w:rPr>
      <w:b/>
      <w:bCs/>
      <w:sz w:val="20"/>
      <w:szCs w:val="20"/>
    </w:rPr>
  </w:style>
  <w:style w:type="character" w:customStyle="1" w:styleId="CommentSubjectChar">
    <w:name w:val="Comment Subject Char"/>
    <w:basedOn w:val="CommentTextChar"/>
    <w:link w:val="CommentSubject"/>
    <w:uiPriority w:val="99"/>
    <w:semiHidden/>
    <w:rsid w:val="00C52FB1"/>
    <w:rPr>
      <w:b/>
      <w:bCs/>
      <w:sz w:val="20"/>
      <w:szCs w:val="20"/>
    </w:rPr>
  </w:style>
  <w:style w:type="paragraph" w:styleId="BalloonText">
    <w:name w:val="Balloon Text"/>
    <w:basedOn w:val="Normal"/>
    <w:link w:val="BalloonTextChar"/>
    <w:uiPriority w:val="99"/>
    <w:semiHidden/>
    <w:unhideWhenUsed/>
    <w:rsid w:val="00C52FB1"/>
    <w:pPr>
      <w:spacing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52FB1"/>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597C7-C38B-3F40-9645-61BA9E899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447</Words>
  <Characters>2550</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EXPERIENCE</vt:lpstr>
      <vt:lpstr>New York, NY January 2015-Present</vt:lpstr>
      <vt:lpstr>EDUCATION</vt:lpstr>
      <vt:lpstr>    NEW YORK UNIVERSITY, GALLATIN SCHOOL OF INDIVIDUALIZED STUDY </vt:lpstr>
      <vt:lpstr>SKILLS</vt:lpstr>
    </vt:vector>
  </TitlesOfParts>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Felix Sargent</cp:lastModifiedBy>
  <cp:revision>3</cp:revision>
  <dcterms:created xsi:type="dcterms:W3CDTF">2015-07-31T20:39:00Z</dcterms:created>
  <dcterms:modified xsi:type="dcterms:W3CDTF">2015-07-31T21:26:00Z</dcterms:modified>
</cp:coreProperties>
</file>